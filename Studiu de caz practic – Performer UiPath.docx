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AD5D0" w14:textId="45D8F0FC" w:rsidR="00A370F4" w:rsidRDefault="00000000">
      <w:pPr>
        <w:pStyle w:val="Heading1"/>
        <w:jc w:val="center"/>
        <w:pPrChange w:id="0" w:author="Rares SANDRU" w:date="2025-05-16T22:41:00Z" w16du:dateUtc="2025-05-16T19:41:00Z">
          <w:pPr>
            <w:pStyle w:val="Heading1"/>
          </w:pPr>
        </w:pPrChange>
      </w:pPr>
      <w:proofErr w:type="spellStart"/>
      <w:r>
        <w:t>Studiu</w:t>
      </w:r>
      <w:proofErr w:type="spellEnd"/>
      <w:r>
        <w:t xml:space="preserve"> de </w:t>
      </w:r>
      <w:proofErr w:type="spellStart"/>
      <w:r>
        <w:t>caz</w:t>
      </w:r>
      <w:proofErr w:type="spellEnd"/>
      <w:r>
        <w:t xml:space="preserve"> </w:t>
      </w:r>
      <w:proofErr w:type="spellStart"/>
      <w:r>
        <w:t>practic</w:t>
      </w:r>
      <w:proofErr w:type="spellEnd"/>
      <w:r>
        <w:t xml:space="preserve"> – Performer</w:t>
      </w:r>
      <w:ins w:id="1" w:author="Rares SANDRU" w:date="2025-05-16T22:52:00Z" w16du:dateUtc="2025-05-16T19:52:00Z">
        <w:r w:rsidR="006E57C2">
          <w:t xml:space="preserve"> </w:t>
        </w:r>
      </w:ins>
      <w:del w:id="2" w:author="Rares SANDRU" w:date="2025-05-16T22:52:00Z" w16du:dateUtc="2025-05-16T19:52:00Z">
        <w:r w:rsidDel="006E57C2">
          <w:delText xml:space="preserve"> </w:delText>
        </w:r>
      </w:del>
      <w:r>
        <w:t>UiPath</w:t>
      </w:r>
    </w:p>
    <w:p w14:paraId="28E96EFC" w14:textId="77777777" w:rsidR="00A370F4" w:rsidRDefault="00000000">
      <w:pPr>
        <w:pStyle w:val="Heading2"/>
      </w:pPr>
      <w:r>
        <w:t>1. Context general</w:t>
      </w:r>
    </w:p>
    <w:p w14:paraId="1E53703F" w14:textId="2B94F925" w:rsidR="00A370F4" w:rsidRDefault="00000000">
      <w:r>
        <w:t xml:space="preserve">Se </w:t>
      </w:r>
      <w:proofErr w:type="spellStart"/>
      <w:r>
        <w:t>analizează</w:t>
      </w:r>
      <w:proofErr w:type="spellEnd"/>
      <w:r>
        <w:t xml:space="preserve"> </w:t>
      </w:r>
      <w:proofErr w:type="spellStart"/>
      <w:r>
        <w:t>comportamentul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robot UiPath care </w:t>
      </w:r>
      <w:proofErr w:type="spellStart"/>
      <w:proofErr w:type="gramStart"/>
      <w:r>
        <w:t>procesează</w:t>
      </w:r>
      <w:proofErr w:type="spellEnd"/>
      <w:ins w:id="3" w:author="Rares SANDRU" w:date="2025-05-16T22:52:00Z" w16du:dateUtc="2025-05-16T19:52:00Z">
        <w:r w:rsidR="006E57C2">
          <w:t xml:space="preserve"> </w:t>
        </w:r>
      </w:ins>
      <w:r>
        <w:t xml:space="preserve"> </w:t>
      </w:r>
      <w:proofErr w:type="spellStart"/>
      <w:r>
        <w:t>emailuri</w:t>
      </w:r>
      <w:proofErr w:type="spellEnd"/>
      <w:proofErr w:type="gramEnd"/>
      <w:r>
        <w:t xml:space="preserve"> cu </w:t>
      </w:r>
      <w:proofErr w:type="spellStart"/>
      <w:r>
        <w:t>facturi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scenarii</w:t>
      </w:r>
      <w:proofErr w:type="spellEnd"/>
      <w:r>
        <w:t xml:space="preserve"> </w:t>
      </w:r>
      <w:proofErr w:type="spellStart"/>
      <w:r>
        <w:t>repetate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.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robusteței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. Se </w:t>
      </w:r>
      <w:proofErr w:type="spellStart"/>
      <w:r>
        <w:t>monitorizează</w:t>
      </w:r>
      <w:proofErr w:type="spellEnd"/>
      <w:r>
        <w:t>:</w:t>
      </w:r>
      <w:r>
        <w:br/>
        <w:t xml:space="preserve">-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fiecărei</w:t>
      </w:r>
      <w:proofErr w:type="spellEnd"/>
      <w:r>
        <w:t xml:space="preserve"> </w:t>
      </w:r>
      <w:proofErr w:type="spellStart"/>
      <w:r>
        <w:t>rulări</w:t>
      </w:r>
      <w:proofErr w:type="spellEnd"/>
      <w:r>
        <w:t>,</w:t>
      </w:r>
      <w:r>
        <w:br/>
        <w:t xml:space="preserve">- </w:t>
      </w:r>
      <w:proofErr w:type="spellStart"/>
      <w:r>
        <w:t>statusul</w:t>
      </w:r>
      <w:proofErr w:type="spellEnd"/>
      <w:r>
        <w:t xml:space="preserve"> </w:t>
      </w:r>
      <w:proofErr w:type="spellStart"/>
      <w:r>
        <w:t>acesteia</w:t>
      </w:r>
      <w:proofErr w:type="spellEnd"/>
      <w:r>
        <w:t xml:space="preserve"> (Succes / Failed / Retry),</w:t>
      </w:r>
      <w:r>
        <w:br/>
        <w:t xml:space="preserve">- </w:t>
      </w:r>
      <w:proofErr w:type="spellStart"/>
      <w:r>
        <w:t>variația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rulari</w:t>
      </w:r>
      <w:proofErr w:type="spellEnd"/>
      <w:r>
        <w:t>,</w:t>
      </w:r>
      <w:r>
        <w:br/>
        <w:t xml:space="preserve">-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eventualele</w:t>
      </w:r>
      <w:proofErr w:type="spellEnd"/>
      <w:r>
        <w:t xml:space="preserve"> </w:t>
      </w:r>
      <w:proofErr w:type="spellStart"/>
      <w:r>
        <w:t>patternuri</w:t>
      </w:r>
      <w:proofErr w:type="spellEnd"/>
      <w:r>
        <w:t xml:space="preserve"> de </w:t>
      </w:r>
      <w:proofErr w:type="spellStart"/>
      <w:r>
        <w:t>durată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clusterelor</w:t>
      </w:r>
      <w:proofErr w:type="spellEnd"/>
      <w:r>
        <w:t>.</w:t>
      </w:r>
    </w:p>
    <w:p w14:paraId="0205EB4B" w14:textId="77777777" w:rsidR="00A370F4" w:rsidRDefault="00000000">
      <w:pPr>
        <w:pStyle w:val="Heading2"/>
      </w:pPr>
      <w:r>
        <w:t xml:space="preserve">2.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urmărite</w:t>
      </w:r>
      <w:proofErr w:type="spellEnd"/>
    </w:p>
    <w:p w14:paraId="38205DE2" w14:textId="77777777" w:rsidR="00A370F4" w:rsidRDefault="00000000">
      <w:r>
        <w:t xml:space="preserve">- </w:t>
      </w:r>
      <w:proofErr w:type="spellStart"/>
      <w:r>
        <w:t>Măsurarea</w:t>
      </w:r>
      <w:proofErr w:type="spellEnd"/>
      <w:r>
        <w:t xml:space="preserve"> </w:t>
      </w:r>
      <w:proofErr w:type="spellStart"/>
      <w:r>
        <w:t>performanței</w:t>
      </w:r>
      <w:proofErr w:type="spellEnd"/>
      <w:r>
        <w:t xml:space="preserve">: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rulari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eșuate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reluate</w:t>
      </w:r>
      <w:proofErr w:type="spellEnd"/>
      <w:r>
        <w:t>.</w:t>
      </w:r>
      <w:r>
        <w:br/>
        <w:t xml:space="preserve">- </w:t>
      </w:r>
      <w:proofErr w:type="spellStart"/>
      <w:r>
        <w:t>Identificarea</w:t>
      </w:r>
      <w:proofErr w:type="spellEnd"/>
      <w:r>
        <w:t xml:space="preserve"> outlier-</w:t>
      </w:r>
      <w:proofErr w:type="spellStart"/>
      <w:r>
        <w:t>ilor</w:t>
      </w:r>
      <w:proofErr w:type="spellEnd"/>
      <w:r>
        <w:t xml:space="preserve">: </w:t>
      </w:r>
      <w:proofErr w:type="spellStart"/>
      <w:r>
        <w:t>Rulari</w:t>
      </w:r>
      <w:proofErr w:type="spellEnd"/>
      <w:r>
        <w:t xml:space="preserve"> cu </w:t>
      </w:r>
      <w:proofErr w:type="spellStart"/>
      <w:r>
        <w:t>durate</w:t>
      </w:r>
      <w:proofErr w:type="spellEnd"/>
      <w:r>
        <w:t xml:space="preserve"> </w:t>
      </w:r>
      <w:proofErr w:type="spellStart"/>
      <w:r>
        <w:t>atipice</w:t>
      </w:r>
      <w:proofErr w:type="spellEnd"/>
      <w:r>
        <w:t>.</w:t>
      </w:r>
      <w:r>
        <w:br/>
        <w:t xml:space="preserve">- Clustering: </w:t>
      </w:r>
      <w:proofErr w:type="spellStart"/>
      <w:r>
        <w:t>Gruparea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observa</w:t>
      </w:r>
      <w:proofErr w:type="spellEnd"/>
      <w:r>
        <w:t xml:space="preserve"> </w:t>
      </w:r>
      <w:proofErr w:type="spellStart"/>
      <w:r>
        <w:t>consistența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>.</w:t>
      </w:r>
      <w:r>
        <w:br/>
        <w:t xml:space="preserve">- </w:t>
      </w:r>
      <w:proofErr w:type="spellStart"/>
      <w:r>
        <w:t>Diagnosticare</w:t>
      </w:r>
      <w:proofErr w:type="spellEnd"/>
      <w:r>
        <w:t xml:space="preserve"> </w:t>
      </w:r>
      <w:proofErr w:type="spellStart"/>
      <w:r>
        <w:t>probleme</w:t>
      </w:r>
      <w:proofErr w:type="spellEnd"/>
      <w:r>
        <w:t xml:space="preserve">: </w:t>
      </w:r>
      <w:proofErr w:type="spellStart"/>
      <w:r>
        <w:t>Asocierea</w:t>
      </w:r>
      <w:proofErr w:type="spellEnd"/>
      <w:r>
        <w:t xml:space="preserve"> </w:t>
      </w:r>
      <w:proofErr w:type="spellStart"/>
      <w:r>
        <w:t>duratelor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cu </w:t>
      </w:r>
      <w:proofErr w:type="spellStart"/>
      <w:r>
        <w:t>eșecuri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retry-</w:t>
      </w:r>
      <w:proofErr w:type="spellStart"/>
      <w:r>
        <w:t>uri</w:t>
      </w:r>
      <w:proofErr w:type="spellEnd"/>
      <w:r>
        <w:t>.</w:t>
      </w:r>
    </w:p>
    <w:p w14:paraId="3868E401" w14:textId="421B3529" w:rsidR="00C85BA2" w:rsidRDefault="00C85BA2">
      <w:r>
        <w:rPr>
          <w:noProof/>
        </w:rPr>
        <w:drawing>
          <wp:inline distT="0" distB="0" distL="0" distR="0" wp14:anchorId="48B44562" wp14:editId="4AECCEBC">
            <wp:extent cx="5239909" cy="1300411"/>
            <wp:effectExtent l="0" t="0" r="0" b="0"/>
            <wp:docPr id="947069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342" cy="130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E8570" w14:textId="77777777" w:rsidR="00A370F4" w:rsidRDefault="00000000">
      <w:pPr>
        <w:pStyle w:val="Heading2"/>
      </w:pPr>
      <w:r>
        <w:t xml:space="preserve">3. </w:t>
      </w:r>
      <w:proofErr w:type="spellStart"/>
      <w:r>
        <w:t>Analiză</w:t>
      </w:r>
      <w:proofErr w:type="spellEnd"/>
      <w:r>
        <w:t xml:space="preserve"> </w:t>
      </w:r>
      <w:proofErr w:type="spellStart"/>
      <w:r>
        <w:t>vizuală</w:t>
      </w:r>
      <w:proofErr w:type="spellEnd"/>
    </w:p>
    <w:p w14:paraId="4411FE77" w14:textId="77777777" w:rsidR="00A370F4" w:rsidRDefault="00000000">
      <w:pPr>
        <w:pStyle w:val="Heading3"/>
      </w:pPr>
      <w:r>
        <w:t xml:space="preserve">a) </w:t>
      </w:r>
      <w:proofErr w:type="spellStart"/>
      <w:r>
        <w:t>Clustere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</w:p>
    <w:p w14:paraId="015C00D6" w14:textId="77777777" w:rsidR="00A370F4" w:rsidRDefault="00000000">
      <w:r>
        <w:rPr>
          <w:noProof/>
        </w:rPr>
        <w:drawing>
          <wp:inline distT="0" distB="0" distL="0" distR="0" wp14:anchorId="58158F80" wp14:editId="4E2EFC16">
            <wp:extent cx="5486400" cy="23291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6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3C98" w14:textId="77777777" w:rsidR="00C85BA2" w:rsidRDefault="00000000">
      <w:proofErr w:type="spellStart"/>
      <w:r>
        <w:lastRenderedPageBreak/>
        <w:t>Graficul</w:t>
      </w:r>
      <w:proofErr w:type="spellEnd"/>
      <w:r>
        <w:t xml:space="preserve"> '</w:t>
      </w:r>
      <w:proofErr w:type="spellStart"/>
      <w:r>
        <w:t>Clustere</w:t>
      </w:r>
      <w:proofErr w:type="spellEnd"/>
      <w:r>
        <w:t xml:space="preserve"> de </w:t>
      </w:r>
      <w:proofErr w:type="spellStart"/>
      <w:r>
        <w:t>rulari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' </w:t>
      </w:r>
      <w:proofErr w:type="spellStart"/>
      <w:r>
        <w:t>grupează</w:t>
      </w:r>
      <w:proofErr w:type="spellEnd"/>
      <w:r>
        <w:t xml:space="preserve"> </w:t>
      </w:r>
      <w:proofErr w:type="spellStart"/>
      <w:r>
        <w:t>execuțiile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3 </w:t>
      </w:r>
      <w:proofErr w:type="spellStart"/>
      <w:r>
        <w:t>clustere</w:t>
      </w:r>
      <w:proofErr w:type="spellEnd"/>
      <w:r>
        <w:t>:</w:t>
      </w:r>
      <w:r>
        <w:br/>
        <w:t xml:space="preserve">- Cluster 0 – </w:t>
      </w:r>
      <w:proofErr w:type="spellStart"/>
      <w:r>
        <w:t>rulări</w:t>
      </w:r>
      <w:proofErr w:type="spellEnd"/>
      <w:r>
        <w:t xml:space="preserve"> stabile (~25-30s)</w:t>
      </w:r>
      <w:r>
        <w:br/>
        <w:t xml:space="preserve">- Cluster 1 –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rapide</w:t>
      </w:r>
      <w:proofErr w:type="spellEnd"/>
      <w:r>
        <w:t xml:space="preserve"> (~1-5s)</w:t>
      </w:r>
      <w:r>
        <w:br/>
        <w:t xml:space="preserve">- Cluster 2 –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lente (~60s)</w:t>
      </w:r>
    </w:p>
    <w:p w14:paraId="4D0CE64E" w14:textId="77777777" w:rsidR="00C85BA2" w:rsidRDefault="00C85BA2">
      <w:r>
        <w:t xml:space="preserve">Cluster 2: Application exception: element UI </w:t>
      </w:r>
      <w:proofErr w:type="spellStart"/>
      <w:r>
        <w:t>gasit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esuat</w:t>
      </w:r>
      <w:proofErr w:type="spellEnd"/>
      <w:r>
        <w:t xml:space="preserve"> la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elementului</w:t>
      </w:r>
      <w:proofErr w:type="spellEnd"/>
      <w:r>
        <w:t xml:space="preserve"> UI</w:t>
      </w:r>
    </w:p>
    <w:p w14:paraId="2B3546A6" w14:textId="015A996F" w:rsidR="00C85BA2" w:rsidRDefault="00C85BA2">
      <w:r>
        <w:t xml:space="preserve">Cluster 1: </w:t>
      </w:r>
      <w:proofErr w:type="spellStart"/>
      <w:r>
        <w:t>Validare</w:t>
      </w:r>
      <w:proofErr w:type="spellEnd"/>
      <w:r>
        <w:t xml:space="preserve"> vendor </w:t>
      </w:r>
      <w:proofErr w:type="spellStart"/>
      <w:r>
        <w:t>esuata</w:t>
      </w:r>
      <w:proofErr w:type="spellEnd"/>
    </w:p>
    <w:p w14:paraId="6B34D8E0" w14:textId="77777777" w:rsidR="00C85BA2" w:rsidRDefault="00C85BA2"/>
    <w:p w14:paraId="5BC9E7F1" w14:textId="77777777" w:rsidR="00C85BA2" w:rsidRDefault="00C85BA2">
      <w:r>
        <w:t xml:space="preserve">Cluster 0: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nicio</w:t>
      </w:r>
      <w:proofErr w:type="spellEnd"/>
      <w:r>
        <w:t xml:space="preserve"> </w:t>
      </w:r>
      <w:proofErr w:type="spellStart"/>
      <w:r>
        <w:t>eroare</w:t>
      </w:r>
      <w:proofErr w:type="spellEnd"/>
    </w:p>
    <w:p w14:paraId="4198D0E8" w14:textId="5988652B" w:rsidR="00A370F4" w:rsidRDefault="00000000">
      <w:r>
        <w:br/>
      </w:r>
      <w:r>
        <w:br/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segmentare</w:t>
      </w:r>
      <w:proofErr w:type="spellEnd"/>
      <w:r>
        <w:t xml:space="preserve"> </w:t>
      </w:r>
      <w:proofErr w:type="spellStart"/>
      <w:r>
        <w:t>ajută</w:t>
      </w:r>
      <w:proofErr w:type="spellEnd"/>
      <w:r>
        <w:t xml:space="preserve"> la:</w:t>
      </w:r>
      <w:r>
        <w:br/>
        <w:t xml:space="preserve">- </w:t>
      </w:r>
      <w:proofErr w:type="spellStart"/>
      <w:r>
        <w:t>Identificarea</w:t>
      </w:r>
      <w:proofErr w:type="spellEnd"/>
      <w:r>
        <w:t xml:space="preserve"> </w:t>
      </w:r>
      <w:proofErr w:type="spellStart"/>
      <w:r>
        <w:t>rularilor</w:t>
      </w:r>
      <w:proofErr w:type="spellEnd"/>
      <w:r>
        <w:t xml:space="preserve"> „standard” vs. </w:t>
      </w:r>
      <w:proofErr w:type="spellStart"/>
      <w:r>
        <w:t>anormale</w:t>
      </w:r>
      <w:proofErr w:type="spellEnd"/>
      <w:r>
        <w:t>.</w:t>
      </w:r>
      <w:r>
        <w:br/>
        <w:t xml:space="preserve">- Analiza </w:t>
      </w:r>
      <w:proofErr w:type="spellStart"/>
      <w:r>
        <w:t>potențialelor</w:t>
      </w:r>
      <w:proofErr w:type="spellEnd"/>
      <w:r>
        <w:t xml:space="preserve"> </w:t>
      </w:r>
      <w:proofErr w:type="spellStart"/>
      <w:r>
        <w:t>blocaje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rulări</w:t>
      </w:r>
      <w:proofErr w:type="spellEnd"/>
      <w:r>
        <w:t xml:space="preserve"> lente.</w:t>
      </w:r>
    </w:p>
    <w:p w14:paraId="1E9332D8" w14:textId="77777777" w:rsidR="00A370F4" w:rsidRDefault="00000000">
      <w:pPr>
        <w:pStyle w:val="Heading3"/>
      </w:pPr>
      <w:r>
        <w:t xml:space="preserve">b)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rezultat</w:t>
      </w:r>
      <w:proofErr w:type="spellEnd"/>
    </w:p>
    <w:p w14:paraId="10125041" w14:textId="77777777" w:rsidR="00A370F4" w:rsidRDefault="00000000">
      <w:r>
        <w:rPr>
          <w:noProof/>
        </w:rPr>
        <w:drawing>
          <wp:inline distT="0" distB="0" distL="0" distR="0" wp14:anchorId="7B89C8FB" wp14:editId="6FF04216">
            <wp:extent cx="4114800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5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D818A" w14:textId="77777777" w:rsidR="00A370F4" w:rsidRDefault="00000000">
      <w:proofErr w:type="spellStart"/>
      <w:r>
        <w:t>Graficul</w:t>
      </w:r>
      <w:proofErr w:type="spellEnd"/>
      <w:r>
        <w:t xml:space="preserve"> '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: Successful vs. Failed/Retry' </w:t>
      </w:r>
      <w:proofErr w:type="spellStart"/>
      <w:r>
        <w:t>arată</w:t>
      </w:r>
      <w:proofErr w:type="spellEnd"/>
      <w:r>
        <w:t xml:space="preserve"> o </w:t>
      </w:r>
      <w:proofErr w:type="spellStart"/>
      <w:r>
        <w:t>diferență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>:</w:t>
      </w:r>
      <w:r>
        <w:br/>
        <w:t xml:space="preserve">- </w:t>
      </w:r>
      <w:proofErr w:type="spellStart"/>
      <w:r>
        <w:t>Succesful</w:t>
      </w:r>
      <w:proofErr w:type="spellEnd"/>
      <w:r>
        <w:t>: ~16s</w:t>
      </w:r>
      <w:r>
        <w:br/>
        <w:t>- Failed/Retry: ~60s</w:t>
      </w:r>
      <w:r>
        <w:br/>
      </w:r>
      <w:r>
        <w:lastRenderedPageBreak/>
        <w:br/>
      </w:r>
      <w:proofErr w:type="spellStart"/>
      <w:r>
        <w:t>Acest</w:t>
      </w:r>
      <w:proofErr w:type="spellEnd"/>
      <w:r>
        <w:t xml:space="preserve"> contrast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eșecurile</w:t>
      </w:r>
      <w:proofErr w:type="spellEnd"/>
      <w:r>
        <w:t xml:space="preserve"> sunt corelate cu </w:t>
      </w:r>
      <w:proofErr w:type="spellStart"/>
      <w:r>
        <w:t>întârzieri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timeouts.</w:t>
      </w:r>
    </w:p>
    <w:p w14:paraId="1A7F6041" w14:textId="77777777" w:rsidR="00A370F4" w:rsidRDefault="00000000">
      <w:pPr>
        <w:pStyle w:val="Heading3"/>
      </w:pPr>
      <w:r>
        <w:t xml:space="preserve">c) </w:t>
      </w:r>
      <w:proofErr w:type="spellStart"/>
      <w:r>
        <w:t>Evoluția</w:t>
      </w:r>
      <w:proofErr w:type="spellEnd"/>
      <w:r>
        <w:t xml:space="preserve"> </w:t>
      </w:r>
      <w:proofErr w:type="spellStart"/>
      <w:r>
        <w:t>duratei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deviațiile</w:t>
      </w:r>
      <w:proofErr w:type="spellEnd"/>
    </w:p>
    <w:p w14:paraId="239C5E47" w14:textId="77777777" w:rsidR="00A370F4" w:rsidRDefault="00000000">
      <w:r>
        <w:rPr>
          <w:noProof/>
        </w:rPr>
        <w:drawing>
          <wp:inline distT="0" distB="0" distL="0" distR="0" wp14:anchorId="6F243E66" wp14:editId="5C7ACB5C">
            <wp:extent cx="5486400" cy="23291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(4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2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9A44" w14:textId="77777777" w:rsidR="00A370F4" w:rsidRDefault="00000000">
      <w:proofErr w:type="spellStart"/>
      <w:r>
        <w:t>Graficul</w:t>
      </w:r>
      <w:proofErr w:type="spellEnd"/>
      <w:r>
        <w:t xml:space="preserve"> '</w:t>
      </w:r>
      <w:proofErr w:type="spellStart"/>
      <w:r>
        <w:t>Durată</w:t>
      </w:r>
      <w:proofErr w:type="spellEnd"/>
      <w:r>
        <w:t xml:space="preserve"> </w:t>
      </w:r>
      <w:proofErr w:type="spellStart"/>
      <w:r>
        <w:t>rulări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Failed/Retry':</w:t>
      </w:r>
      <w:r>
        <w:br/>
        <w:t xml:space="preserve">- </w:t>
      </w:r>
      <w:proofErr w:type="spellStart"/>
      <w:r>
        <w:t>Arată</w:t>
      </w:r>
      <w:proofErr w:type="spellEnd"/>
      <w:r>
        <w:t xml:space="preserve"> </w:t>
      </w:r>
      <w:proofErr w:type="spellStart"/>
      <w:r>
        <w:t>rulările</w:t>
      </w:r>
      <w:proofErr w:type="spellEnd"/>
      <w:r>
        <w:t xml:space="preserve"> </w:t>
      </w:r>
      <w:proofErr w:type="spellStart"/>
      <w:r>
        <w:t>valide</w:t>
      </w:r>
      <w:proofErr w:type="spellEnd"/>
      <w:r>
        <w:t xml:space="preserve"> (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portocalie</w:t>
      </w:r>
      <w:proofErr w:type="spellEnd"/>
      <w:r>
        <w:t>)</w:t>
      </w:r>
      <w:r>
        <w:br/>
        <w:t xml:space="preserve">- Pune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evidență</w:t>
      </w:r>
      <w:proofErr w:type="spellEnd"/>
      <w:r>
        <w:t xml:space="preserve"> </w:t>
      </w:r>
      <w:proofErr w:type="spellStart"/>
      <w:r>
        <w:t>rulările</w:t>
      </w:r>
      <w:proofErr w:type="spellEnd"/>
      <w:r>
        <w:t xml:space="preserve"> </w:t>
      </w:r>
      <w:proofErr w:type="spellStart"/>
      <w:r>
        <w:t>eșuate</w:t>
      </w:r>
      <w:proofErr w:type="spellEnd"/>
      <w:r>
        <w:t xml:space="preserve"> (cu X </w:t>
      </w:r>
      <w:proofErr w:type="spellStart"/>
      <w:r>
        <w:t>roșu</w:t>
      </w:r>
      <w:proofErr w:type="spellEnd"/>
      <w:r>
        <w:t>)</w:t>
      </w:r>
      <w:r>
        <w:br/>
        <w:t xml:space="preserve">- </w:t>
      </w:r>
      <w:proofErr w:type="spellStart"/>
      <w:r>
        <w:t>Adaugă</w:t>
      </w:r>
      <w:proofErr w:type="spellEnd"/>
      <w:r>
        <w:t xml:space="preserve"> o </w:t>
      </w:r>
      <w:proofErr w:type="spellStart"/>
      <w:r>
        <w:t>linie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vizualizare</w:t>
      </w:r>
      <w:proofErr w:type="spellEnd"/>
      <w:r>
        <w:t xml:space="preserve"> </w:t>
      </w:r>
      <w:proofErr w:type="spellStart"/>
      <w:r>
        <w:t>rapidă</w:t>
      </w:r>
      <w:proofErr w:type="spellEnd"/>
      <w:r>
        <w:t xml:space="preserve"> a </w:t>
      </w:r>
      <w:proofErr w:type="spellStart"/>
      <w:r>
        <w:t>deviațiilor</w:t>
      </w:r>
      <w:proofErr w:type="spellEnd"/>
    </w:p>
    <w:p w14:paraId="76FFFFB0" w14:textId="77777777" w:rsidR="00A370F4" w:rsidRDefault="00000000">
      <w:pPr>
        <w:pStyle w:val="Heading2"/>
      </w:pPr>
      <w:r>
        <w:t xml:space="preserve">4. </w:t>
      </w:r>
      <w:proofErr w:type="spellStart"/>
      <w:r>
        <w:t>Concluzii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recomandări</w:t>
      </w:r>
      <w:proofErr w:type="spellEnd"/>
    </w:p>
    <w:p w14:paraId="5600ECBC" w14:textId="77777777" w:rsidR="00A370F4" w:rsidRDefault="00000000">
      <w:r>
        <w:t xml:space="preserve">- Robust, </w:t>
      </w:r>
      <w:proofErr w:type="spellStart"/>
      <w:r>
        <w:t>dar</w:t>
      </w:r>
      <w:proofErr w:type="spellEnd"/>
      <w:r>
        <w:t xml:space="preserve"> </w:t>
      </w:r>
      <w:proofErr w:type="spellStart"/>
      <w:r>
        <w:t>sensibil</w:t>
      </w:r>
      <w:proofErr w:type="spellEnd"/>
      <w:r>
        <w:t xml:space="preserve"> la </w:t>
      </w:r>
      <w:proofErr w:type="spellStart"/>
      <w:r>
        <w:t>cazuri</w:t>
      </w:r>
      <w:proofErr w:type="spellEnd"/>
      <w:r>
        <w:t xml:space="preserve"> </w:t>
      </w:r>
      <w:proofErr w:type="spellStart"/>
      <w:r>
        <w:t>atipice</w:t>
      </w:r>
      <w:proofErr w:type="spellEnd"/>
      <w:r>
        <w:t xml:space="preserve">: </w:t>
      </w:r>
      <w:proofErr w:type="spellStart"/>
      <w:r>
        <w:t>Majoritatea</w:t>
      </w:r>
      <w:proofErr w:type="spellEnd"/>
      <w:r>
        <w:t xml:space="preserve"> </w:t>
      </w:r>
      <w:proofErr w:type="spellStart"/>
      <w:r>
        <w:t>rulărilor</w:t>
      </w:r>
      <w:proofErr w:type="spellEnd"/>
      <w:r>
        <w:t xml:space="preserve"> sunt </w:t>
      </w:r>
      <w:proofErr w:type="spellStart"/>
      <w:r>
        <w:t>consistente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apar spike-</w:t>
      </w:r>
      <w:proofErr w:type="spellStart"/>
      <w:r>
        <w:t>uri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rulărilor</w:t>
      </w:r>
      <w:proofErr w:type="spellEnd"/>
      <w:r>
        <w:t xml:space="preserve"> care </w:t>
      </w:r>
      <w:proofErr w:type="spellStart"/>
      <w:r>
        <w:t>eșuează</w:t>
      </w:r>
      <w:proofErr w:type="spellEnd"/>
      <w:r>
        <w:t>.</w:t>
      </w:r>
      <w:r>
        <w:br/>
        <w:t xml:space="preserve">- </w:t>
      </w:r>
      <w:proofErr w:type="spellStart"/>
      <w:r>
        <w:t>Optimizare</w:t>
      </w:r>
      <w:proofErr w:type="spellEnd"/>
      <w:r>
        <w:t xml:space="preserve"> </w:t>
      </w:r>
      <w:proofErr w:type="spellStart"/>
      <w:r>
        <w:t>necesară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excepții</w:t>
      </w:r>
      <w:proofErr w:type="spellEnd"/>
      <w:r>
        <w:t xml:space="preserve">: </w:t>
      </w:r>
      <w:proofErr w:type="spellStart"/>
      <w:r>
        <w:t>Recomand</w:t>
      </w:r>
      <w:proofErr w:type="spellEnd"/>
      <w:r>
        <w:t xml:space="preserve"> </w:t>
      </w:r>
      <w:proofErr w:type="spellStart"/>
      <w:r>
        <w:t>folosirea</w:t>
      </w:r>
      <w:proofErr w:type="spellEnd"/>
      <w:r>
        <w:t xml:space="preserve"> </w:t>
      </w:r>
      <w:proofErr w:type="spellStart"/>
      <w:r>
        <w:t>unor</w:t>
      </w:r>
      <w:proofErr w:type="spellEnd"/>
      <w:r>
        <w:t xml:space="preserve"> timeouts </w:t>
      </w:r>
      <w:proofErr w:type="spellStart"/>
      <w:r>
        <w:t>dinamice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retry logic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adaptiv</w:t>
      </w:r>
      <w:proofErr w:type="spellEnd"/>
      <w:r>
        <w:t>.</w:t>
      </w:r>
      <w:r>
        <w:br/>
        <w:t xml:space="preserve">- </w:t>
      </w:r>
      <w:proofErr w:type="spellStart"/>
      <w:r>
        <w:t>Automatizare</w:t>
      </w:r>
      <w:proofErr w:type="spellEnd"/>
      <w:r>
        <w:t xml:space="preserve"> </w:t>
      </w:r>
      <w:proofErr w:type="spellStart"/>
      <w:r>
        <w:t>monitorizare</w:t>
      </w:r>
      <w:proofErr w:type="spellEnd"/>
      <w:r>
        <w:t xml:space="preserve">: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implementa</w:t>
      </w:r>
      <w:proofErr w:type="spellEnd"/>
      <w:r>
        <w:t xml:space="preserve"> </w:t>
      </w:r>
      <w:proofErr w:type="spellStart"/>
      <w:r>
        <w:t>alertare</w:t>
      </w:r>
      <w:proofErr w:type="spellEnd"/>
      <w:r>
        <w:t xml:space="preserve">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medie</w:t>
      </w:r>
      <w:proofErr w:type="spellEnd"/>
      <w:r>
        <w:t xml:space="preserve"> </w:t>
      </w:r>
      <w:proofErr w:type="spellStart"/>
      <w:r>
        <w:t>depășește</w:t>
      </w:r>
      <w:proofErr w:type="spellEnd"/>
      <w:r>
        <w:t xml:space="preserve"> o </w:t>
      </w:r>
      <w:proofErr w:type="spellStart"/>
      <w:r>
        <w:t>limită</w:t>
      </w:r>
      <w:proofErr w:type="spellEnd"/>
      <w:r>
        <w:t xml:space="preserve"> </w:t>
      </w:r>
      <w:proofErr w:type="spellStart"/>
      <w:r>
        <w:t>prestabilită</w:t>
      </w:r>
      <w:proofErr w:type="spellEnd"/>
      <w:r>
        <w:t>.</w:t>
      </w:r>
    </w:p>
    <w:sectPr w:rsidR="00A370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1481848">
    <w:abstractNumId w:val="8"/>
  </w:num>
  <w:num w:numId="2" w16cid:durableId="936716660">
    <w:abstractNumId w:val="6"/>
  </w:num>
  <w:num w:numId="3" w16cid:durableId="1861813468">
    <w:abstractNumId w:val="5"/>
  </w:num>
  <w:num w:numId="4" w16cid:durableId="2010978754">
    <w:abstractNumId w:val="4"/>
  </w:num>
  <w:num w:numId="5" w16cid:durableId="1393963068">
    <w:abstractNumId w:val="7"/>
  </w:num>
  <w:num w:numId="6" w16cid:durableId="1775709518">
    <w:abstractNumId w:val="3"/>
  </w:num>
  <w:num w:numId="7" w16cid:durableId="1738744862">
    <w:abstractNumId w:val="2"/>
  </w:num>
  <w:num w:numId="8" w16cid:durableId="1755466267">
    <w:abstractNumId w:val="1"/>
  </w:num>
  <w:num w:numId="9" w16cid:durableId="121192342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Rares SANDRU">
    <w15:presenceInfo w15:providerId="Windows Live" w15:userId="26db74aa9bbe7d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291F"/>
    <w:rsid w:val="0015074B"/>
    <w:rsid w:val="0029639D"/>
    <w:rsid w:val="00326F90"/>
    <w:rsid w:val="00587723"/>
    <w:rsid w:val="005A6C13"/>
    <w:rsid w:val="006E57C2"/>
    <w:rsid w:val="00724978"/>
    <w:rsid w:val="00A370F4"/>
    <w:rsid w:val="00AA1D8D"/>
    <w:rsid w:val="00B47730"/>
    <w:rsid w:val="00C85BA2"/>
    <w:rsid w:val="00CB0664"/>
    <w:rsid w:val="00E22C49"/>
    <w:rsid w:val="00F54D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48C10D"/>
  <w14:defaultImageDpi w14:val="300"/>
  <w15:docId w15:val="{F94E9D61-A153-4324-B8DE-7DC0D774B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1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Rares SANDRU</cp:lastModifiedBy>
  <cp:revision>5</cp:revision>
  <dcterms:created xsi:type="dcterms:W3CDTF">2013-12-23T23:15:00Z</dcterms:created>
  <dcterms:modified xsi:type="dcterms:W3CDTF">2025-05-16T19:52:00Z</dcterms:modified>
  <cp:category/>
</cp:coreProperties>
</file>